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CD63" w14:textId="7FBCF98A" w:rsidR="000543E5" w:rsidRPr="00866EC4" w:rsidRDefault="004F0541"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P</w:t>
      </w:r>
      <w:r w:rsidR="008704B9">
        <w:rPr>
          <w:rFonts w:ascii="Arial" w:hAnsi="Arial" w:cs="Arial"/>
          <w:b/>
          <w:bCs/>
          <w:color w:val="1A1A1A"/>
          <w:sz w:val="22"/>
          <w:szCs w:val="22"/>
        </w:rPr>
        <w:t>ROPOSAL</w:t>
      </w:r>
      <w:r w:rsidRPr="00866EC4">
        <w:rPr>
          <w:rFonts w:ascii="Arial" w:hAnsi="Arial" w:cs="Arial"/>
          <w:b/>
          <w:bCs/>
          <w:color w:val="1A1A1A"/>
          <w:sz w:val="22"/>
          <w:szCs w:val="22"/>
        </w:rPr>
        <w:t>:</w:t>
      </w:r>
      <w:r w:rsidR="000543E5" w:rsidRPr="00866EC4">
        <w:rPr>
          <w:rFonts w:ascii="Arial" w:hAnsi="Arial" w:cs="Arial"/>
          <w:b/>
          <w:bCs/>
          <w:color w:val="1A1A1A"/>
          <w:sz w:val="22"/>
          <w:szCs w:val="22"/>
        </w:rPr>
        <w:t xml:space="preserve"> ACM SIGSPATIAL Workshop on Geospatial Humanities</w:t>
      </w:r>
    </w:p>
    <w:p w14:paraId="366E261B"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3AB8BD2A" w14:textId="77777777" w:rsidR="000543E5" w:rsidRPr="00866EC4" w:rsidRDefault="00866EC4" w:rsidP="00E97492">
      <w:pPr>
        <w:widowControl w:val="0"/>
        <w:autoSpaceDE w:val="0"/>
        <w:autoSpaceDN w:val="0"/>
        <w:adjustRightInd w:val="0"/>
        <w:ind w:left="-851" w:right="-914"/>
        <w:jc w:val="both"/>
        <w:rPr>
          <w:rFonts w:ascii="Arial" w:hAnsi="Arial" w:cs="Arial"/>
          <w:color w:val="1A1A1A"/>
          <w:sz w:val="22"/>
          <w:szCs w:val="22"/>
        </w:rPr>
      </w:pPr>
      <w:r>
        <w:rPr>
          <w:rFonts w:ascii="Arial" w:hAnsi="Arial" w:cs="Arial"/>
          <w:b/>
          <w:bCs/>
          <w:color w:val="1A1A1A"/>
          <w:sz w:val="22"/>
          <w:szCs w:val="22"/>
        </w:rPr>
        <w:t>Topic and F</w:t>
      </w:r>
      <w:r w:rsidR="000543E5" w:rsidRPr="00866EC4">
        <w:rPr>
          <w:rFonts w:ascii="Arial" w:hAnsi="Arial" w:cs="Arial"/>
          <w:b/>
          <w:bCs/>
          <w:color w:val="1A1A1A"/>
          <w:sz w:val="22"/>
          <w:szCs w:val="22"/>
        </w:rPr>
        <w:t>ormat:</w:t>
      </w:r>
    </w:p>
    <w:p w14:paraId="5C3DC88D" w14:textId="77777777" w:rsidR="000543E5" w:rsidRPr="004716FF" w:rsidRDefault="000543E5" w:rsidP="00E97492">
      <w:pPr>
        <w:widowControl w:val="0"/>
        <w:autoSpaceDE w:val="0"/>
        <w:autoSpaceDN w:val="0"/>
        <w:adjustRightInd w:val="0"/>
        <w:ind w:left="-851" w:right="-914"/>
        <w:jc w:val="both"/>
        <w:rPr>
          <w:rFonts w:ascii="Arial" w:hAnsi="Arial" w:cs="Arial"/>
          <w:b/>
          <w:bCs/>
          <w:color w:val="1A1A1A"/>
          <w:sz w:val="8"/>
          <w:szCs w:val="8"/>
        </w:rPr>
      </w:pPr>
    </w:p>
    <w:p w14:paraId="4943B053" w14:textId="2FDD825A"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Scholars in the humanities have long paid attention to</w:t>
      </w:r>
      <w:ins w:id="0" w:author="Paty" w:date="2017-02-23T11:50:00Z">
        <w:r w:rsidR="001E76FA">
          <w:rPr>
            <w:rFonts w:ascii="Arial" w:hAnsi="Arial" w:cs="Arial"/>
            <w:color w:val="1A1A1A"/>
            <w:sz w:val="22"/>
            <w:szCs w:val="22"/>
          </w:rPr>
          <w:t xml:space="preserve"> </w:t>
        </w:r>
      </w:ins>
      <w:ins w:id="1" w:author="Paty" w:date="2017-02-23T11:51:00Z">
        <w:r w:rsidR="001E76FA">
          <w:rPr>
            <w:rFonts w:ascii="Arial" w:hAnsi="Arial" w:cs="Arial"/>
            <w:color w:val="1A1A1A"/>
            <w:sz w:val="22"/>
            <w:szCs w:val="22"/>
          </w:rPr>
          <w:t>spatial theory and cartographic outputs</w:t>
        </w:r>
      </w:ins>
      <w:ins w:id="2" w:author="Paty" w:date="2017-02-23T11:53:00Z">
        <w:r w:rsidR="001E76FA">
          <w:rPr>
            <w:rFonts w:ascii="Arial" w:hAnsi="Arial" w:cs="Arial"/>
            <w:color w:val="1A1A1A"/>
            <w:sz w:val="22"/>
            <w:szCs w:val="22"/>
          </w:rPr>
          <w:t>.</w:t>
        </w:r>
      </w:ins>
      <w:ins w:id="3" w:author="Paty" w:date="2017-02-23T11:51:00Z">
        <w:r w:rsidR="001E76FA">
          <w:rPr>
            <w:rFonts w:ascii="Arial" w:hAnsi="Arial" w:cs="Arial"/>
            <w:color w:val="1A1A1A"/>
            <w:sz w:val="22"/>
            <w:szCs w:val="22"/>
          </w:rPr>
          <w:t xml:space="preserve"> </w:t>
        </w:r>
      </w:ins>
      <w:r w:rsidR="00237B6E">
        <w:rPr>
          <w:rFonts w:ascii="Arial" w:hAnsi="Arial" w:cs="Arial"/>
          <w:color w:val="1A1A1A"/>
          <w:sz w:val="22"/>
          <w:szCs w:val="22"/>
        </w:rPr>
        <w:t>Moreover, in</w:t>
      </w:r>
      <w:r w:rsidRPr="00866EC4">
        <w:rPr>
          <w:rFonts w:ascii="Arial" w:hAnsi="Arial" w:cs="Arial"/>
          <w:color w:val="1A1A1A"/>
          <w:sz w:val="22"/>
          <w:szCs w:val="22"/>
        </w:rPr>
        <w:t xml:space="preserve"> recent years, new technologies</w:t>
      </w:r>
      <w:r w:rsidR="007B0142">
        <w:rPr>
          <w:rFonts w:ascii="Arial" w:hAnsi="Arial" w:cs="Arial"/>
          <w:color w:val="1A1A1A"/>
          <w:sz w:val="22"/>
          <w:szCs w:val="22"/>
        </w:rPr>
        <w:t xml:space="preserve"> and methods</w:t>
      </w:r>
      <w:r w:rsidRPr="00866EC4">
        <w:rPr>
          <w:rFonts w:ascii="Arial" w:hAnsi="Arial" w:cs="Arial"/>
          <w:color w:val="1A1A1A"/>
          <w:sz w:val="22"/>
          <w:szCs w:val="22"/>
        </w:rPr>
        <w:t xml:space="preserve"> have </w:t>
      </w:r>
      <w:r w:rsidR="00237B6E">
        <w:rPr>
          <w:rFonts w:ascii="Arial" w:hAnsi="Arial" w:cs="Arial"/>
          <w:color w:val="1A1A1A"/>
          <w:sz w:val="22"/>
          <w:szCs w:val="22"/>
        </w:rPr>
        <w:t>lead to</w:t>
      </w:r>
      <w:ins w:id="4" w:author="Paty" w:date="2017-02-23T11:54:00Z">
        <w:r w:rsidR="001E76FA">
          <w:rPr>
            <w:rFonts w:ascii="Arial" w:hAnsi="Arial" w:cs="Arial"/>
            <w:color w:val="1A1A1A"/>
            <w:sz w:val="22"/>
            <w:szCs w:val="22"/>
          </w:rPr>
          <w:t xml:space="preserve"> the </w:t>
        </w:r>
      </w:ins>
      <w:ins w:id="5" w:author="Paty" w:date="2017-02-23T11:53:00Z">
        <w:r w:rsidR="001E76FA">
          <w:rPr>
            <w:rFonts w:ascii="Arial" w:hAnsi="Arial" w:cs="Arial"/>
            <w:color w:val="1A1A1A"/>
            <w:sz w:val="22"/>
            <w:szCs w:val="22"/>
          </w:rPr>
          <w:t>emergence</w:t>
        </w:r>
      </w:ins>
      <w:r w:rsidRPr="00866EC4">
        <w:rPr>
          <w:rFonts w:ascii="Arial" w:hAnsi="Arial" w:cs="Arial"/>
          <w:color w:val="1A1A1A"/>
          <w:sz w:val="22"/>
          <w:szCs w:val="22"/>
        </w:rPr>
        <w:t xml:space="preserve"> </w:t>
      </w:r>
      <w:ins w:id="6" w:author="Paty" w:date="2017-02-23T11:53:00Z">
        <w:r w:rsidR="001E76FA">
          <w:rPr>
            <w:rFonts w:ascii="Arial" w:hAnsi="Arial" w:cs="Arial"/>
            <w:color w:val="1A1A1A"/>
            <w:sz w:val="22"/>
            <w:szCs w:val="22"/>
          </w:rPr>
          <w:t xml:space="preserve">of a field </w:t>
        </w:r>
      </w:ins>
      <w:r w:rsidR="00237B6E">
        <w:rPr>
          <w:rFonts w:ascii="Arial" w:hAnsi="Arial" w:cs="Arial"/>
          <w:color w:val="1A1A1A"/>
          <w:sz w:val="22"/>
          <w:szCs w:val="22"/>
        </w:rPr>
        <w:t xml:space="preserve">that is </w:t>
      </w:r>
      <w:ins w:id="7" w:author="Paty" w:date="2017-02-23T11:54:00Z">
        <w:r w:rsidR="001E76FA">
          <w:rPr>
            <w:rFonts w:ascii="Arial" w:hAnsi="Arial" w:cs="Arial"/>
            <w:color w:val="1A1A1A"/>
            <w:sz w:val="22"/>
            <w:szCs w:val="22"/>
          </w:rPr>
          <w:t>now commonly</w:t>
        </w:r>
      </w:ins>
      <w:ins w:id="8" w:author="Paty" w:date="2017-02-23T11:53:00Z">
        <w:r w:rsidR="001E76FA">
          <w:rPr>
            <w:rFonts w:ascii="Arial" w:hAnsi="Arial" w:cs="Arial"/>
            <w:color w:val="1A1A1A"/>
            <w:sz w:val="22"/>
            <w:szCs w:val="22"/>
          </w:rPr>
          <w:t xml:space="preserve"> known as the</w:t>
        </w:r>
      </w:ins>
      <w:r w:rsidRPr="00866EC4">
        <w:rPr>
          <w:rFonts w:ascii="Arial" w:hAnsi="Arial" w:cs="Arial"/>
          <w:color w:val="1A1A1A"/>
          <w:sz w:val="22"/>
          <w:szCs w:val="22"/>
        </w:rPr>
        <w:t xml:space="preserve"> </w:t>
      </w:r>
      <w:ins w:id="9" w:author="Paty" w:date="2017-02-23T11:53:00Z">
        <w:r w:rsidR="001E76FA" w:rsidRPr="00CC7A6C">
          <w:rPr>
            <w:rFonts w:ascii="Arial" w:hAnsi="Arial" w:cs="Arial"/>
            <w:i/>
            <w:color w:val="1A1A1A"/>
            <w:sz w:val="22"/>
            <w:szCs w:val="22"/>
          </w:rPr>
          <w:t>S</w:t>
        </w:r>
      </w:ins>
      <w:r w:rsidRPr="00CC7A6C">
        <w:rPr>
          <w:rFonts w:ascii="Arial" w:hAnsi="Arial" w:cs="Arial"/>
          <w:i/>
          <w:color w:val="1A1A1A"/>
          <w:sz w:val="22"/>
          <w:szCs w:val="22"/>
        </w:rPr>
        <w:t xml:space="preserve">patial </w:t>
      </w:r>
      <w:ins w:id="10" w:author="Paty" w:date="2017-02-23T11:53:00Z">
        <w:r w:rsidR="001E76FA" w:rsidRPr="00CC7A6C">
          <w:rPr>
            <w:rFonts w:ascii="Arial" w:hAnsi="Arial" w:cs="Arial"/>
            <w:i/>
            <w:color w:val="1A1A1A"/>
            <w:sz w:val="22"/>
            <w:szCs w:val="22"/>
          </w:rPr>
          <w:t>H</w:t>
        </w:r>
      </w:ins>
      <w:r w:rsidRPr="00CC7A6C">
        <w:rPr>
          <w:rFonts w:ascii="Arial" w:hAnsi="Arial" w:cs="Arial"/>
          <w:i/>
          <w:color w:val="1A1A1A"/>
          <w:sz w:val="22"/>
          <w:szCs w:val="22"/>
        </w:rPr>
        <w:t>umanities</w:t>
      </w:r>
      <w:r w:rsidRPr="00866EC4">
        <w:rPr>
          <w:rFonts w:ascii="Arial" w:hAnsi="Arial" w:cs="Arial"/>
          <w:color w:val="1A1A1A"/>
          <w:sz w:val="22"/>
          <w:szCs w:val="22"/>
        </w:rPr>
        <w:t xml:space="preserve">. Methods from the standard toolset of geographic information systems (e.g., computation of viewsheds and zones of influence, least-cost path analysis, mass-preserving areal weighting and </w:t>
      </w:r>
      <w:proofErr w:type="spellStart"/>
      <w:r w:rsidRPr="00866EC4">
        <w:rPr>
          <w:rFonts w:ascii="Arial" w:hAnsi="Arial" w:cs="Arial"/>
          <w:color w:val="1A1A1A"/>
          <w:sz w:val="22"/>
          <w:szCs w:val="22"/>
        </w:rPr>
        <w:t>dasymetric</w:t>
      </w:r>
      <w:proofErr w:type="spellEnd"/>
      <w:r w:rsidRPr="00866EC4">
        <w:rPr>
          <w:rFonts w:ascii="Arial" w:hAnsi="Arial" w:cs="Arial"/>
          <w:color w:val="1A1A1A"/>
          <w:sz w:val="22"/>
          <w:szCs w:val="22"/>
        </w:rPr>
        <w:t xml:space="preserve"> mapping, terrain classification according to land coverage or land use, different types of thematic cartography techniques, etc.) have been successfully employed to analyze the geographies </w:t>
      </w:r>
      <w:ins w:id="11" w:author="Paty" w:date="2017-02-23T11:58:00Z">
        <w:r w:rsidR="001E76FA" w:rsidRPr="00866EC4">
          <w:rPr>
            <w:rFonts w:ascii="Arial" w:hAnsi="Arial" w:cs="Arial"/>
            <w:color w:val="1A1A1A"/>
            <w:sz w:val="22"/>
            <w:szCs w:val="22"/>
          </w:rPr>
          <w:t>of human cultures, both past and present</w:t>
        </w:r>
        <w:r w:rsidR="001E76FA">
          <w:rPr>
            <w:rFonts w:ascii="Arial" w:hAnsi="Arial" w:cs="Arial"/>
            <w:color w:val="1A1A1A"/>
            <w:sz w:val="22"/>
            <w:szCs w:val="22"/>
          </w:rPr>
          <w:t xml:space="preserve">, </w:t>
        </w:r>
      </w:ins>
      <w:ins w:id="12" w:author="Paty" w:date="2017-02-23T11:57:00Z">
        <w:r w:rsidR="001E76FA">
          <w:rPr>
            <w:rFonts w:ascii="Arial" w:hAnsi="Arial" w:cs="Arial"/>
            <w:color w:val="1A1A1A"/>
            <w:sz w:val="22"/>
            <w:szCs w:val="22"/>
          </w:rPr>
          <w:t xml:space="preserve">and </w:t>
        </w:r>
      </w:ins>
      <w:r w:rsidR="008D69B9">
        <w:rPr>
          <w:rFonts w:ascii="Arial" w:hAnsi="Arial" w:cs="Arial"/>
          <w:color w:val="1A1A1A"/>
          <w:sz w:val="22"/>
          <w:szCs w:val="22"/>
        </w:rPr>
        <w:t xml:space="preserve">to </w:t>
      </w:r>
      <w:ins w:id="13" w:author="Paty" w:date="2017-02-23T11:57:00Z">
        <w:r w:rsidR="001E76FA">
          <w:rPr>
            <w:rFonts w:ascii="Arial" w:hAnsi="Arial" w:cs="Arial"/>
            <w:color w:val="1A1A1A"/>
            <w:sz w:val="22"/>
            <w:szCs w:val="22"/>
          </w:rPr>
          <w:t xml:space="preserve">address </w:t>
        </w:r>
      </w:ins>
      <w:r w:rsidR="008D69B9">
        <w:rPr>
          <w:rFonts w:ascii="Arial" w:hAnsi="Arial" w:cs="Arial"/>
          <w:color w:val="1A1A1A"/>
          <w:sz w:val="22"/>
          <w:szCs w:val="22"/>
        </w:rPr>
        <w:t xml:space="preserve">research </w:t>
      </w:r>
      <w:ins w:id="14" w:author="Paty" w:date="2017-02-23T11:57:00Z">
        <w:r w:rsidR="001E76FA">
          <w:rPr>
            <w:rFonts w:ascii="Arial" w:hAnsi="Arial" w:cs="Arial"/>
            <w:color w:val="1A1A1A"/>
            <w:sz w:val="22"/>
            <w:szCs w:val="22"/>
          </w:rPr>
          <w:t>questions posed by humanities-based fields</w:t>
        </w:r>
      </w:ins>
      <w:r w:rsidRPr="00866EC4">
        <w:rPr>
          <w:rFonts w:ascii="Arial" w:hAnsi="Arial" w:cs="Arial"/>
          <w:color w:val="1A1A1A"/>
          <w:sz w:val="22"/>
          <w:szCs w:val="22"/>
        </w:rPr>
        <w:t>. However, many challenge</w:t>
      </w:r>
      <w:r w:rsidR="00866EC4">
        <w:rPr>
          <w:rFonts w:ascii="Arial" w:hAnsi="Arial" w:cs="Arial"/>
          <w:color w:val="1A1A1A"/>
          <w:sz w:val="22"/>
          <w:szCs w:val="22"/>
        </w:rPr>
        <w:t xml:space="preserve">s persist in the application of </w:t>
      </w:r>
      <w:r w:rsidRPr="00866EC4">
        <w:rPr>
          <w:rFonts w:ascii="Arial" w:hAnsi="Arial" w:cs="Arial"/>
          <w:color w:val="1A1A1A"/>
          <w:sz w:val="22"/>
          <w:szCs w:val="22"/>
        </w:rPr>
        <w:t>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w:t>
      </w:r>
      <w:r w:rsidR="001F6988">
        <w:rPr>
          <w:rFonts w:ascii="Arial" w:hAnsi="Arial" w:cs="Arial"/>
          <w:color w:val="1A1A1A"/>
          <w:sz w:val="22"/>
          <w:szCs w:val="22"/>
        </w:rPr>
        <w:t>ces of auxiliary data, the use</w:t>
      </w:r>
      <w:r w:rsidRPr="00866EC4">
        <w:rPr>
          <w:rFonts w:ascii="Arial" w:hAnsi="Arial" w:cs="Arial"/>
          <w:color w:val="1A1A1A"/>
          <w:sz w:val="22"/>
          <w:szCs w:val="22"/>
        </w:rPr>
        <w:t xml:space="preserve"> of volunteered geographical information to complement traditional data sources, or methods from the geo-spatial semantic web to ease interoperability across datasets and services).</w:t>
      </w:r>
    </w:p>
    <w:p w14:paraId="44D03798"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02F19B16" w14:textId="447E2921"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 xml:space="preserve">This workshop is thus concerned with the use of geographic information systems and other spatial technologies in humanities research, placing a strong emphasis on new methodologies that leverage the aforementioned technical developments (e.g., the </w:t>
      </w:r>
      <w:ins w:id="15" w:author="Paty" w:date="2017-02-23T12:05:00Z">
        <w:r w:rsidR="009E3752" w:rsidRPr="00866EC4">
          <w:rPr>
            <w:rFonts w:ascii="Arial" w:hAnsi="Arial" w:cs="Arial"/>
            <w:color w:val="1A1A1A"/>
            <w:sz w:val="22"/>
            <w:szCs w:val="22"/>
          </w:rPr>
          <w:t>above-mentioned</w:t>
        </w:r>
      </w:ins>
      <w:r w:rsidRPr="00866EC4">
        <w:rPr>
          <w:rFonts w:ascii="Arial" w:hAnsi="Arial" w:cs="Arial"/>
          <w:color w:val="1A1A1A"/>
          <w:sz w:val="22"/>
          <w:szCs w:val="22"/>
        </w:rPr>
        <w:t xml:space="preserve"> standard tools from geographic information systems, as well as more advanced methods such as text-based geographical analysis or spatial simulation, can all benefit from innovative approaches leveraging machine learning, parallel and/or distributed computation, semantic technologies, etc.). The workshop aims to bring together researchers and practitioners from different sub-fields of computer science and the geographical information sciences, interested in the application of spatial methods and technology to the humanities, to discuss progress in the field. Participants will explore and demonstrate the contributions to knowledge that modern GIS technologies can enable within and beyond the digital humanities.</w:t>
      </w:r>
    </w:p>
    <w:p w14:paraId="09D75ECE"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265CC714" w14:textId="22212CD0"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In particular, we aim for a full day workshop organized into 4 different sessions, each featuring presentations of innovative technical and scientific contributions</w:t>
      </w:r>
      <w:r w:rsidR="00CC7A6C">
        <w:rPr>
          <w:rFonts w:ascii="Arial" w:hAnsi="Arial" w:cs="Arial"/>
          <w:color w:val="1A1A1A"/>
          <w:sz w:val="22"/>
          <w:szCs w:val="22"/>
        </w:rPr>
        <w:t>, submitted for peer-review in the form or regular papers (approx. 8 pages) according to the ACM formatting guidelines</w:t>
      </w:r>
      <w:r w:rsidRPr="00866EC4">
        <w:rPr>
          <w:rFonts w:ascii="Arial" w:hAnsi="Arial" w:cs="Arial"/>
          <w:color w:val="1A1A1A"/>
          <w:sz w:val="22"/>
          <w:szCs w:val="22"/>
        </w:rPr>
        <w:t>. The call for papers will feature the following suggested topics:</w:t>
      </w:r>
    </w:p>
    <w:p w14:paraId="504E0440"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6A9EC98C" w14:textId="07A5B110"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Gazetteer development (e.g., models, data conflation, semantic technologies, etc.)</w:t>
      </w:r>
    </w:p>
    <w:p w14:paraId="68A6FA11"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Historical geographical information systems</w:t>
      </w:r>
    </w:p>
    <w:p w14:paraId="68D441D4"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network analysis in the humanities</w:t>
      </w:r>
    </w:p>
    <w:p w14:paraId="31EE522F"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Text geo-parsing and other NLP techniques for geographical text analysis</w:t>
      </w:r>
    </w:p>
    <w:p w14:paraId="1ED3ABB2"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Spatial simulation in the humanities (e.g., cellular automata and agent-based models)</w:t>
      </w:r>
    </w:p>
    <w:p w14:paraId="396E7E3E"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 xml:space="preserve">Spatial and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analysis of humanities data</w:t>
      </w:r>
    </w:p>
    <w:p w14:paraId="5EEDDB4D" w14:textId="77777777" w:rsidR="00D76C76"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Visualization and cartographic representations</w:t>
      </w:r>
    </w:p>
    <w:p w14:paraId="1E79A00E" w14:textId="77777777" w:rsid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 xml:space="preserve">Handling vague and imprecise historical </w:t>
      </w:r>
      <w:proofErr w:type="spellStart"/>
      <w:r w:rsidRPr="00D76C76">
        <w:rPr>
          <w:rFonts w:ascii="Arial" w:hAnsi="Arial" w:cs="Arial"/>
          <w:color w:val="1A1A1A"/>
          <w:sz w:val="22"/>
          <w:szCs w:val="22"/>
        </w:rPr>
        <w:t>spatio</w:t>
      </w:r>
      <w:proofErr w:type="spellEnd"/>
      <w:r w:rsidRPr="00D76C76">
        <w:rPr>
          <w:rFonts w:ascii="Arial" w:hAnsi="Arial" w:cs="Arial"/>
          <w:color w:val="1A1A1A"/>
          <w:sz w:val="22"/>
          <w:szCs w:val="22"/>
        </w:rPr>
        <w:t>-temporal data</w:t>
      </w:r>
    </w:p>
    <w:p w14:paraId="02C7C521" w14:textId="3AFDFC39" w:rsidR="000543E5" w:rsidRPr="00D76C76" w:rsidRDefault="00D76C76" w:rsidP="00D76C76">
      <w:pPr>
        <w:pStyle w:val="ListParagraph"/>
        <w:widowControl w:val="0"/>
        <w:numPr>
          <w:ilvl w:val="0"/>
          <w:numId w:val="5"/>
        </w:numPr>
        <w:tabs>
          <w:tab w:val="left" w:pos="0"/>
          <w:tab w:val="left" w:pos="720"/>
        </w:tabs>
        <w:autoSpaceDE w:val="0"/>
        <w:autoSpaceDN w:val="0"/>
        <w:adjustRightInd w:val="0"/>
        <w:ind w:left="0" w:right="-914" w:hanging="284"/>
        <w:jc w:val="both"/>
        <w:rPr>
          <w:rFonts w:ascii="Arial" w:hAnsi="Arial" w:cs="Arial"/>
          <w:color w:val="1A1A1A"/>
          <w:sz w:val="22"/>
          <w:szCs w:val="22"/>
        </w:rPr>
      </w:pPr>
      <w:r w:rsidRPr="00D76C76">
        <w:rPr>
          <w:rFonts w:ascii="Arial" w:hAnsi="Arial" w:cs="Arial"/>
          <w:color w:val="1A1A1A"/>
          <w:sz w:val="22"/>
          <w:szCs w:val="22"/>
        </w:rPr>
        <w:t>Applications of the aforementioned techniques</w:t>
      </w:r>
    </w:p>
    <w:p w14:paraId="3CC1E6F5" w14:textId="77777777" w:rsidR="00D76C76" w:rsidRPr="004716FF" w:rsidRDefault="00D76C76" w:rsidP="00E97492">
      <w:pPr>
        <w:widowControl w:val="0"/>
        <w:autoSpaceDE w:val="0"/>
        <w:autoSpaceDN w:val="0"/>
        <w:adjustRightInd w:val="0"/>
        <w:ind w:left="-851" w:right="-914"/>
        <w:jc w:val="both"/>
        <w:rPr>
          <w:rFonts w:ascii="Arial" w:hAnsi="Arial" w:cs="Arial"/>
          <w:color w:val="1A1A1A"/>
          <w:sz w:val="8"/>
          <w:szCs w:val="8"/>
        </w:rPr>
      </w:pPr>
    </w:p>
    <w:p w14:paraId="44E2240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One author per accepted contribution will be required to register for the workshop and the conference, as well as attend the w</w:t>
      </w:r>
      <w:r w:rsidR="00866EC4">
        <w:rPr>
          <w:rFonts w:ascii="Arial" w:hAnsi="Arial" w:cs="Arial"/>
          <w:color w:val="1A1A1A"/>
          <w:sz w:val="22"/>
          <w:szCs w:val="22"/>
        </w:rPr>
        <w:t xml:space="preserve">orkshop to present the </w:t>
      </w:r>
      <w:r w:rsidRPr="00866EC4">
        <w:rPr>
          <w:rFonts w:ascii="Arial" w:hAnsi="Arial" w:cs="Arial"/>
          <w:color w:val="1A1A1A"/>
          <w:sz w:val="22"/>
          <w:szCs w:val="22"/>
        </w:rPr>
        <w:t>work. Otherwise, the accepted submission will not appear in the ACM Digital Library version of the workshop proceedings.</w:t>
      </w:r>
    </w:p>
    <w:p w14:paraId="328D24B8" w14:textId="77777777" w:rsidR="000543E5" w:rsidRPr="004716FF" w:rsidRDefault="000543E5" w:rsidP="00E97492">
      <w:pPr>
        <w:widowControl w:val="0"/>
        <w:autoSpaceDE w:val="0"/>
        <w:autoSpaceDN w:val="0"/>
        <w:adjustRightInd w:val="0"/>
        <w:ind w:left="-851" w:right="-914"/>
        <w:jc w:val="both"/>
        <w:rPr>
          <w:rFonts w:ascii="Arial" w:hAnsi="Arial" w:cs="Arial"/>
          <w:b/>
          <w:bCs/>
          <w:color w:val="1A1A1A"/>
          <w:sz w:val="8"/>
          <w:szCs w:val="8"/>
        </w:rPr>
      </w:pPr>
    </w:p>
    <w:p w14:paraId="6BC68134"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Match with ACM SIGSPATIAL:</w:t>
      </w:r>
    </w:p>
    <w:p w14:paraId="3957AA57" w14:textId="77777777" w:rsidR="000543E5" w:rsidRPr="004716FF" w:rsidRDefault="000543E5" w:rsidP="00E97492">
      <w:pPr>
        <w:widowControl w:val="0"/>
        <w:autoSpaceDE w:val="0"/>
        <w:autoSpaceDN w:val="0"/>
        <w:adjustRightInd w:val="0"/>
        <w:ind w:left="-851" w:right="-914"/>
        <w:jc w:val="both"/>
        <w:rPr>
          <w:rFonts w:ascii="Arial" w:hAnsi="Arial" w:cs="Arial"/>
          <w:color w:val="1A1A1A"/>
          <w:sz w:val="8"/>
          <w:szCs w:val="8"/>
        </w:rPr>
      </w:pPr>
    </w:p>
    <w:p w14:paraId="732EAE95" w14:textId="1A9460D3"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w:t>
      </w:r>
      <w:r w:rsidR="00866EC4">
        <w:rPr>
          <w:rFonts w:ascii="Arial" w:hAnsi="Arial" w:cs="Arial"/>
          <w:color w:val="1A1A1A"/>
          <w:sz w:val="22"/>
          <w:szCs w:val="22"/>
        </w:rPr>
        <w:t xml:space="preserve">ility of spatial analysis </w:t>
      </w:r>
      <w:r w:rsidRPr="00866EC4">
        <w:rPr>
          <w:rFonts w:ascii="Arial" w:hAnsi="Arial" w:cs="Arial"/>
          <w:color w:val="1A1A1A"/>
          <w:sz w:val="22"/>
          <w:szCs w:val="22"/>
        </w:rPr>
        <w:t xml:space="preserve">in support of fields such as history, archeology, or literary studies. However, as of yet, research in the </w:t>
      </w:r>
      <w:r w:rsidRPr="00866EC4">
        <w:rPr>
          <w:rFonts w:ascii="Arial" w:hAnsi="Arial" w:cs="Arial"/>
          <w:i/>
          <w:color w:val="1A1A1A"/>
          <w:sz w:val="22"/>
          <w:szCs w:val="22"/>
        </w:rPr>
        <w:t>spatial humanities</w:t>
      </w:r>
      <w:r w:rsidRPr="00866EC4">
        <w:rPr>
          <w:rFonts w:ascii="Arial" w:hAnsi="Arial" w:cs="Arial"/>
          <w:color w:val="1A1A1A"/>
          <w:sz w:val="22"/>
          <w:szCs w:val="22"/>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w:t>
      </w:r>
      <w:r w:rsidR="00866EC4">
        <w:rPr>
          <w:rFonts w:ascii="Arial" w:hAnsi="Arial" w:cs="Arial"/>
          <w:color w:val="1A1A1A"/>
          <w:sz w:val="22"/>
          <w:szCs w:val="22"/>
        </w:rPr>
        <w:t xml:space="preserve">formation systems. We </w:t>
      </w:r>
      <w:r w:rsidR="00CC7A6C">
        <w:rPr>
          <w:rFonts w:ascii="Arial" w:hAnsi="Arial" w:cs="Arial"/>
          <w:color w:val="1A1A1A"/>
          <w:sz w:val="22"/>
          <w:szCs w:val="22"/>
        </w:rPr>
        <w:t xml:space="preserve">therefore </w:t>
      </w:r>
      <w:r w:rsidR="00866EC4">
        <w:rPr>
          <w:rFonts w:ascii="Arial" w:hAnsi="Arial" w:cs="Arial"/>
          <w:color w:val="1A1A1A"/>
          <w:sz w:val="22"/>
          <w:szCs w:val="22"/>
        </w:rPr>
        <w:t>believe that the</w:t>
      </w:r>
      <w:r w:rsidRPr="00866EC4">
        <w:rPr>
          <w:rFonts w:ascii="Arial" w:hAnsi="Arial" w:cs="Arial"/>
          <w:color w:val="1A1A1A"/>
          <w:sz w:val="22"/>
          <w:szCs w:val="22"/>
        </w:rPr>
        <w:t xml:space="preserve"> </w:t>
      </w:r>
      <w:r w:rsidR="00CC7A6C">
        <w:rPr>
          <w:rFonts w:ascii="Arial" w:hAnsi="Arial" w:cs="Arial"/>
          <w:color w:val="1A1A1A"/>
          <w:sz w:val="22"/>
          <w:szCs w:val="22"/>
        </w:rPr>
        <w:t xml:space="preserve">spatial humanities </w:t>
      </w:r>
      <w:r w:rsidRPr="00866EC4">
        <w:rPr>
          <w:rFonts w:ascii="Arial" w:hAnsi="Arial" w:cs="Arial"/>
          <w:color w:val="1A1A1A"/>
          <w:sz w:val="22"/>
          <w:szCs w:val="22"/>
        </w:rPr>
        <w:t>workshop has a strong match with the conference.</w:t>
      </w:r>
    </w:p>
    <w:p w14:paraId="60EC884E"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p>
    <w:p w14:paraId="6D36140A" w14:textId="77777777" w:rsidR="000543E5" w:rsidRPr="00866EC4" w:rsidRDefault="000543E5" w:rsidP="00E97492">
      <w:pPr>
        <w:widowControl w:val="0"/>
        <w:autoSpaceDE w:val="0"/>
        <w:autoSpaceDN w:val="0"/>
        <w:adjustRightInd w:val="0"/>
        <w:ind w:left="-851" w:right="-914"/>
        <w:jc w:val="both"/>
        <w:rPr>
          <w:rFonts w:ascii="Arial" w:hAnsi="Arial" w:cs="Arial"/>
          <w:b/>
          <w:bCs/>
          <w:color w:val="1A1A1A"/>
          <w:sz w:val="22"/>
          <w:szCs w:val="22"/>
        </w:rPr>
      </w:pPr>
      <w:r w:rsidRPr="00866EC4">
        <w:rPr>
          <w:rFonts w:ascii="Arial" w:hAnsi="Arial" w:cs="Arial"/>
          <w:b/>
          <w:bCs/>
          <w:color w:val="1A1A1A"/>
          <w:sz w:val="22"/>
          <w:szCs w:val="22"/>
        </w:rPr>
        <w:lastRenderedPageBreak/>
        <w:t xml:space="preserve">Workshop </w:t>
      </w:r>
      <w:r w:rsidR="00866EC4">
        <w:rPr>
          <w:rFonts w:ascii="Arial" w:hAnsi="Arial" w:cs="Arial"/>
          <w:b/>
          <w:bCs/>
          <w:color w:val="1A1A1A"/>
          <w:sz w:val="22"/>
          <w:szCs w:val="22"/>
        </w:rPr>
        <w:t>O</w:t>
      </w:r>
      <w:r w:rsidR="00866EC4" w:rsidRPr="00866EC4">
        <w:rPr>
          <w:rFonts w:ascii="Arial" w:hAnsi="Arial" w:cs="Arial"/>
          <w:b/>
          <w:bCs/>
          <w:color w:val="1A1A1A"/>
          <w:sz w:val="22"/>
          <w:szCs w:val="22"/>
        </w:rPr>
        <w:t>rganizers</w:t>
      </w:r>
      <w:r w:rsidRPr="00866EC4">
        <w:rPr>
          <w:rFonts w:ascii="Arial" w:hAnsi="Arial" w:cs="Arial"/>
          <w:b/>
          <w:bCs/>
          <w:color w:val="1A1A1A"/>
          <w:sz w:val="22"/>
          <w:szCs w:val="22"/>
        </w:rPr>
        <w:t>:</w:t>
      </w:r>
    </w:p>
    <w:p w14:paraId="4EABBF90"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2DE0E1F0" w14:textId="77777777" w:rsidR="000543E5" w:rsidRPr="00866EC4" w:rsidRDefault="000543E5" w:rsidP="00E97492">
      <w:pPr>
        <w:pStyle w:val="ListParagraph"/>
        <w:widowControl w:val="0"/>
        <w:numPr>
          <w:ilvl w:val="0"/>
          <w:numId w:val="6"/>
        </w:numPr>
        <w:tabs>
          <w:tab w:val="left" w:pos="220"/>
          <w:tab w:val="left" w:pos="720"/>
        </w:tabs>
        <w:autoSpaceDE w:val="0"/>
        <w:autoSpaceDN w:val="0"/>
        <w:adjustRightInd w:val="0"/>
        <w:ind w:left="0" w:right="-914" w:hanging="1"/>
        <w:jc w:val="both"/>
        <w:rPr>
          <w:rFonts w:ascii="Arial" w:hAnsi="Arial" w:cs="Arial"/>
          <w:color w:val="1A1A1A"/>
          <w:sz w:val="22"/>
          <w:szCs w:val="22"/>
        </w:rPr>
      </w:pPr>
      <w:r w:rsidRPr="00866EC4">
        <w:rPr>
          <w:rFonts w:ascii="Arial" w:hAnsi="Arial" w:cs="Arial"/>
          <w:color w:val="1A1A1A"/>
          <w:sz w:val="22"/>
          <w:szCs w:val="22"/>
        </w:rPr>
        <w:t>Bruno Martins, University of Lisbon</w:t>
      </w:r>
    </w:p>
    <w:p w14:paraId="274879DF" w14:textId="77777777" w:rsidR="000543E5" w:rsidRPr="00866EC4" w:rsidRDefault="000543E5" w:rsidP="00E97492">
      <w:pPr>
        <w:pStyle w:val="ListParagraph"/>
        <w:widowControl w:val="0"/>
        <w:numPr>
          <w:ilvl w:val="0"/>
          <w:numId w:val="6"/>
        </w:numPr>
        <w:tabs>
          <w:tab w:val="left" w:pos="220"/>
          <w:tab w:val="left" w:pos="720"/>
        </w:tabs>
        <w:autoSpaceDE w:val="0"/>
        <w:autoSpaceDN w:val="0"/>
        <w:adjustRightInd w:val="0"/>
        <w:ind w:left="0" w:right="-914" w:hanging="1"/>
        <w:jc w:val="both"/>
        <w:rPr>
          <w:rFonts w:ascii="Arial" w:hAnsi="Arial" w:cs="Arial"/>
          <w:color w:val="1A1A1A"/>
          <w:sz w:val="22"/>
          <w:szCs w:val="22"/>
        </w:rPr>
      </w:pPr>
      <w:r w:rsidRPr="00866EC4">
        <w:rPr>
          <w:rFonts w:ascii="Arial" w:hAnsi="Arial" w:cs="Arial"/>
          <w:color w:val="1A1A1A"/>
          <w:sz w:val="22"/>
          <w:szCs w:val="22"/>
        </w:rPr>
        <w:t>Patricia Murrieta-Flores, University of Chester</w:t>
      </w:r>
    </w:p>
    <w:p w14:paraId="22783701" w14:textId="77777777" w:rsidR="000543E5" w:rsidRPr="007B7E0A" w:rsidRDefault="000543E5" w:rsidP="00E97492">
      <w:pPr>
        <w:widowControl w:val="0"/>
        <w:autoSpaceDE w:val="0"/>
        <w:autoSpaceDN w:val="0"/>
        <w:adjustRightInd w:val="0"/>
        <w:ind w:left="-851" w:right="-914"/>
        <w:jc w:val="both"/>
        <w:rPr>
          <w:rFonts w:ascii="Arial" w:hAnsi="Arial" w:cs="Arial"/>
          <w:b/>
          <w:bCs/>
          <w:color w:val="1A1A1A"/>
          <w:sz w:val="10"/>
          <w:szCs w:val="10"/>
        </w:rPr>
      </w:pPr>
    </w:p>
    <w:p w14:paraId="78E2F6C7"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Program committee:</w:t>
      </w:r>
    </w:p>
    <w:p w14:paraId="36223332"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5912C53A" w14:textId="2E47E55F" w:rsidR="000543E5" w:rsidRPr="00866EC4" w:rsidRDefault="007B7E0A" w:rsidP="00E97492">
      <w:pPr>
        <w:widowControl w:val="0"/>
        <w:autoSpaceDE w:val="0"/>
        <w:autoSpaceDN w:val="0"/>
        <w:adjustRightInd w:val="0"/>
        <w:ind w:left="-851" w:right="-914"/>
        <w:jc w:val="both"/>
        <w:rPr>
          <w:rFonts w:ascii="Arial" w:hAnsi="Arial" w:cs="Arial"/>
          <w:color w:val="1A1A1A"/>
          <w:sz w:val="22"/>
          <w:szCs w:val="22"/>
        </w:rPr>
      </w:pPr>
      <w:r>
        <w:rPr>
          <w:rFonts w:ascii="Arial" w:hAnsi="Arial" w:cs="Arial"/>
          <w:color w:val="1A1A1A"/>
          <w:sz w:val="22"/>
          <w:szCs w:val="22"/>
        </w:rPr>
        <w:t>The</w:t>
      </w:r>
      <w:r w:rsidR="003A2C89">
        <w:rPr>
          <w:rFonts w:ascii="Arial" w:hAnsi="Arial" w:cs="Arial"/>
          <w:color w:val="1A1A1A"/>
          <w:sz w:val="22"/>
          <w:szCs w:val="22"/>
        </w:rPr>
        <w:t xml:space="preserve"> following people </w:t>
      </w:r>
      <w:r w:rsidR="00764E3E">
        <w:rPr>
          <w:rFonts w:ascii="Arial" w:hAnsi="Arial" w:cs="Arial"/>
          <w:color w:val="1A1A1A"/>
          <w:sz w:val="22"/>
          <w:szCs w:val="22"/>
        </w:rPr>
        <w:t xml:space="preserve">have </w:t>
      </w:r>
      <w:r w:rsidR="001060E2">
        <w:rPr>
          <w:rFonts w:ascii="Arial" w:hAnsi="Arial" w:cs="Arial"/>
          <w:color w:val="1A1A1A"/>
          <w:sz w:val="22"/>
          <w:szCs w:val="22"/>
        </w:rPr>
        <w:t>accepted our invitation to</w:t>
      </w:r>
      <w:r w:rsidR="00433BF6">
        <w:rPr>
          <w:rFonts w:ascii="Arial" w:hAnsi="Arial" w:cs="Arial"/>
          <w:color w:val="1A1A1A"/>
          <w:sz w:val="22"/>
          <w:szCs w:val="22"/>
        </w:rPr>
        <w:t xml:space="preserve"> serve the </w:t>
      </w:r>
      <w:r w:rsidR="000543E5" w:rsidRPr="00866EC4">
        <w:rPr>
          <w:rFonts w:ascii="Arial" w:hAnsi="Arial" w:cs="Arial"/>
          <w:color w:val="1A1A1A"/>
          <w:sz w:val="22"/>
          <w:szCs w:val="22"/>
        </w:rPr>
        <w:t>program committee for the workshop</w:t>
      </w:r>
      <w:r w:rsidR="00433BF6">
        <w:rPr>
          <w:rFonts w:ascii="Arial" w:hAnsi="Arial" w:cs="Arial"/>
          <w:color w:val="1A1A1A"/>
          <w:sz w:val="22"/>
          <w:szCs w:val="22"/>
        </w:rPr>
        <w:t>.</w:t>
      </w:r>
    </w:p>
    <w:p w14:paraId="40252786" w14:textId="77777777" w:rsidR="000543E5" w:rsidRPr="003063FD" w:rsidRDefault="000543E5" w:rsidP="00E97492">
      <w:pPr>
        <w:widowControl w:val="0"/>
        <w:autoSpaceDE w:val="0"/>
        <w:autoSpaceDN w:val="0"/>
        <w:adjustRightInd w:val="0"/>
        <w:ind w:left="-851" w:right="-914"/>
        <w:jc w:val="both"/>
        <w:rPr>
          <w:rFonts w:ascii="Arial" w:hAnsi="Arial" w:cs="Arial"/>
          <w:color w:val="1A1A1A"/>
          <w:sz w:val="10"/>
          <w:szCs w:val="10"/>
        </w:rPr>
      </w:pPr>
    </w:p>
    <w:p w14:paraId="6E7611E9"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Ian Gregory, Lancaster University</w:t>
      </w:r>
    </w:p>
    <w:p w14:paraId="429A0EEE"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Claire Grover, Edinburgh University</w:t>
      </w:r>
    </w:p>
    <w:p w14:paraId="2B3BA0E5"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Ross </w:t>
      </w:r>
      <w:proofErr w:type="spellStart"/>
      <w:r w:rsidRPr="00264615">
        <w:rPr>
          <w:rFonts w:ascii="Arial" w:hAnsi="Arial" w:cs="Arial"/>
          <w:color w:val="1A1A1A"/>
          <w:sz w:val="22"/>
          <w:szCs w:val="22"/>
        </w:rPr>
        <w:t>Purves</w:t>
      </w:r>
      <w:proofErr w:type="spellEnd"/>
      <w:r w:rsidRPr="00264615">
        <w:rPr>
          <w:rFonts w:ascii="Arial" w:hAnsi="Arial" w:cs="Arial"/>
          <w:color w:val="1A1A1A"/>
          <w:sz w:val="22"/>
          <w:szCs w:val="22"/>
        </w:rPr>
        <w:t>, University of Zurich</w:t>
      </w:r>
    </w:p>
    <w:p w14:paraId="29984244"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Chris Jones, Cardiff University</w:t>
      </w:r>
    </w:p>
    <w:p w14:paraId="5132F2B5"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Andrea </w:t>
      </w:r>
      <w:proofErr w:type="spellStart"/>
      <w:r w:rsidRPr="00264615">
        <w:rPr>
          <w:rFonts w:ascii="Arial" w:hAnsi="Arial" w:cs="Arial"/>
          <w:color w:val="1A1A1A"/>
          <w:sz w:val="22"/>
          <w:szCs w:val="22"/>
        </w:rPr>
        <w:t>Ballatore</w:t>
      </w:r>
      <w:proofErr w:type="spellEnd"/>
      <w:r w:rsidRPr="00264615">
        <w:rPr>
          <w:rFonts w:ascii="Arial" w:hAnsi="Arial" w:cs="Arial"/>
          <w:color w:val="1A1A1A"/>
          <w:sz w:val="22"/>
          <w:szCs w:val="22"/>
        </w:rPr>
        <w:t>, University of London</w:t>
      </w:r>
    </w:p>
    <w:p w14:paraId="2A95F8F3"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Leif </w:t>
      </w:r>
      <w:proofErr w:type="spellStart"/>
      <w:r w:rsidRPr="00264615">
        <w:rPr>
          <w:rFonts w:ascii="Arial" w:hAnsi="Arial" w:cs="Arial"/>
          <w:color w:val="1A1A1A"/>
          <w:sz w:val="22"/>
          <w:szCs w:val="22"/>
        </w:rPr>
        <w:t>Isaksen</w:t>
      </w:r>
      <w:proofErr w:type="spellEnd"/>
      <w:r w:rsidRPr="00264615">
        <w:rPr>
          <w:rFonts w:ascii="Arial" w:hAnsi="Arial" w:cs="Arial"/>
          <w:color w:val="1A1A1A"/>
          <w:sz w:val="22"/>
          <w:szCs w:val="22"/>
        </w:rPr>
        <w:t>, Lancaster University</w:t>
      </w:r>
    </w:p>
    <w:p w14:paraId="567C4B08"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Karl </w:t>
      </w:r>
      <w:proofErr w:type="spellStart"/>
      <w:r w:rsidRPr="00264615">
        <w:rPr>
          <w:rFonts w:ascii="Arial" w:hAnsi="Arial" w:cs="Arial"/>
          <w:color w:val="1A1A1A"/>
          <w:sz w:val="22"/>
          <w:szCs w:val="22"/>
        </w:rPr>
        <w:t>Grossner</w:t>
      </w:r>
      <w:proofErr w:type="spellEnd"/>
      <w:r w:rsidRPr="00264615">
        <w:rPr>
          <w:rFonts w:ascii="Arial" w:hAnsi="Arial" w:cs="Arial"/>
          <w:color w:val="1A1A1A"/>
          <w:sz w:val="22"/>
          <w:szCs w:val="22"/>
        </w:rPr>
        <w:t>, World Heritage Web</w:t>
      </w:r>
    </w:p>
    <w:p w14:paraId="79575A0E"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Andreas </w:t>
      </w:r>
      <w:proofErr w:type="spellStart"/>
      <w:r w:rsidRPr="00264615">
        <w:rPr>
          <w:rFonts w:ascii="Arial" w:hAnsi="Arial" w:cs="Arial"/>
          <w:color w:val="1A1A1A"/>
          <w:sz w:val="22"/>
          <w:szCs w:val="22"/>
        </w:rPr>
        <w:t>Henrich</w:t>
      </w:r>
      <w:proofErr w:type="spellEnd"/>
      <w:r w:rsidRPr="00264615">
        <w:rPr>
          <w:rFonts w:ascii="Arial" w:hAnsi="Arial" w:cs="Arial"/>
          <w:color w:val="1A1A1A"/>
          <w:sz w:val="22"/>
          <w:szCs w:val="22"/>
        </w:rPr>
        <w:t>, University of Bamberg</w:t>
      </w:r>
    </w:p>
    <w:p w14:paraId="2726B75C"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Benjamin Adams, University of Auckland</w:t>
      </w:r>
    </w:p>
    <w:p w14:paraId="13550A09"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proofErr w:type="spellStart"/>
      <w:r w:rsidRPr="00264615">
        <w:rPr>
          <w:rFonts w:ascii="Arial" w:hAnsi="Arial" w:cs="Arial"/>
          <w:color w:val="1A1A1A"/>
          <w:sz w:val="22"/>
          <w:szCs w:val="22"/>
        </w:rPr>
        <w:t>Eero</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Hyvönen</w:t>
      </w:r>
      <w:proofErr w:type="spellEnd"/>
      <w:r w:rsidRPr="00264615">
        <w:rPr>
          <w:rFonts w:ascii="Arial" w:hAnsi="Arial" w:cs="Arial"/>
          <w:color w:val="1A1A1A"/>
          <w:sz w:val="22"/>
          <w:szCs w:val="22"/>
        </w:rPr>
        <w:t>, University of Helsinki and Aalto University</w:t>
      </w:r>
    </w:p>
    <w:p w14:paraId="406EA4EE"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proofErr w:type="spellStart"/>
      <w:r w:rsidRPr="00264615">
        <w:rPr>
          <w:rFonts w:ascii="Arial" w:hAnsi="Arial" w:cs="Arial"/>
          <w:color w:val="1A1A1A"/>
          <w:sz w:val="22"/>
          <w:szCs w:val="22"/>
        </w:rPr>
        <w:t>Ludovic</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Moncla</w:t>
      </w:r>
      <w:proofErr w:type="spellEnd"/>
      <w:r w:rsidRPr="00264615">
        <w:rPr>
          <w:rFonts w:ascii="Arial" w:hAnsi="Arial" w:cs="Arial"/>
          <w:color w:val="1A1A1A"/>
          <w:sz w:val="22"/>
          <w:szCs w:val="22"/>
        </w:rPr>
        <w:t>, French Naval Academy Research Institute</w:t>
      </w:r>
    </w:p>
    <w:p w14:paraId="6FBA17FF"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Charles Travis, Trinity College Dublin</w:t>
      </w:r>
    </w:p>
    <w:p w14:paraId="51379429" w14:textId="2B2177D4"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David J.</w:t>
      </w:r>
      <w:r w:rsidR="009D43EA">
        <w:rPr>
          <w:rFonts w:ascii="Arial" w:hAnsi="Arial" w:cs="Arial"/>
          <w:color w:val="1A1A1A"/>
          <w:sz w:val="22"/>
          <w:szCs w:val="22"/>
        </w:rPr>
        <w:t xml:space="preserve"> </w:t>
      </w:r>
      <w:proofErr w:type="spellStart"/>
      <w:r w:rsidR="009D43EA">
        <w:rPr>
          <w:rFonts w:ascii="Arial" w:hAnsi="Arial" w:cs="Arial"/>
          <w:color w:val="1A1A1A"/>
          <w:sz w:val="22"/>
          <w:szCs w:val="22"/>
        </w:rPr>
        <w:t>Bodenhamer</w:t>
      </w:r>
      <w:proofErr w:type="spellEnd"/>
      <w:r w:rsidR="009D43EA">
        <w:rPr>
          <w:rFonts w:ascii="Arial" w:hAnsi="Arial" w:cs="Arial"/>
          <w:color w:val="1A1A1A"/>
          <w:sz w:val="22"/>
          <w:szCs w:val="22"/>
        </w:rPr>
        <w:t xml:space="preserve">, Indiana University and </w:t>
      </w:r>
      <w:r w:rsidRPr="00264615">
        <w:rPr>
          <w:rFonts w:ascii="Arial" w:hAnsi="Arial" w:cs="Arial"/>
          <w:color w:val="1A1A1A"/>
          <w:sz w:val="22"/>
          <w:szCs w:val="22"/>
        </w:rPr>
        <w:t>Purdue University</w:t>
      </w:r>
    </w:p>
    <w:p w14:paraId="5C3BD2EB"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Gary </w:t>
      </w:r>
      <w:proofErr w:type="spellStart"/>
      <w:r w:rsidRPr="00264615">
        <w:rPr>
          <w:rFonts w:ascii="Arial" w:hAnsi="Arial" w:cs="Arial"/>
          <w:color w:val="1A1A1A"/>
          <w:sz w:val="22"/>
          <w:szCs w:val="22"/>
        </w:rPr>
        <w:t>Priestnall</w:t>
      </w:r>
      <w:proofErr w:type="spellEnd"/>
      <w:r w:rsidRPr="00264615">
        <w:rPr>
          <w:rFonts w:ascii="Arial" w:hAnsi="Arial" w:cs="Arial"/>
          <w:color w:val="1A1A1A"/>
          <w:sz w:val="22"/>
          <w:szCs w:val="22"/>
        </w:rPr>
        <w:t>, University of Nottingham</w:t>
      </w:r>
    </w:p>
    <w:p w14:paraId="7E175C08"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Stephan Winter, University of Melbourne</w:t>
      </w:r>
    </w:p>
    <w:p w14:paraId="613296DD"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proofErr w:type="spellStart"/>
      <w:r w:rsidRPr="00264615">
        <w:rPr>
          <w:rFonts w:ascii="Arial" w:hAnsi="Arial" w:cs="Arial"/>
          <w:color w:val="1A1A1A"/>
          <w:sz w:val="22"/>
          <w:szCs w:val="22"/>
        </w:rPr>
        <w:t>Angharad</w:t>
      </w:r>
      <w:proofErr w:type="spellEnd"/>
      <w:r w:rsidRPr="00264615">
        <w:rPr>
          <w:rFonts w:ascii="Arial" w:hAnsi="Arial" w:cs="Arial"/>
          <w:color w:val="1A1A1A"/>
          <w:sz w:val="22"/>
          <w:szCs w:val="22"/>
        </w:rPr>
        <w:t xml:space="preserve"> Saunders, University of South-Wales</w:t>
      </w:r>
    </w:p>
    <w:p w14:paraId="6CD29524"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Matthew </w:t>
      </w:r>
      <w:proofErr w:type="spellStart"/>
      <w:r w:rsidRPr="00264615">
        <w:rPr>
          <w:rFonts w:ascii="Arial" w:hAnsi="Arial" w:cs="Arial"/>
          <w:color w:val="1A1A1A"/>
          <w:sz w:val="22"/>
          <w:szCs w:val="22"/>
        </w:rPr>
        <w:t>Wilkens</w:t>
      </w:r>
      <w:proofErr w:type="spellEnd"/>
      <w:r w:rsidRPr="00264615">
        <w:rPr>
          <w:rFonts w:ascii="Arial" w:hAnsi="Arial" w:cs="Arial"/>
          <w:color w:val="1A1A1A"/>
          <w:sz w:val="22"/>
          <w:szCs w:val="22"/>
        </w:rPr>
        <w:t>, University of Notre Dame</w:t>
      </w:r>
    </w:p>
    <w:p w14:paraId="65B085C1"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Daniel </w:t>
      </w:r>
      <w:proofErr w:type="spellStart"/>
      <w:r w:rsidRPr="00264615">
        <w:rPr>
          <w:rFonts w:ascii="Arial" w:hAnsi="Arial" w:cs="Arial"/>
          <w:color w:val="1A1A1A"/>
          <w:sz w:val="22"/>
          <w:szCs w:val="22"/>
        </w:rPr>
        <w:t>Alves</w:t>
      </w:r>
      <w:proofErr w:type="spellEnd"/>
      <w:r w:rsidRPr="00264615">
        <w:rPr>
          <w:rFonts w:ascii="Arial" w:hAnsi="Arial" w:cs="Arial"/>
          <w:color w:val="1A1A1A"/>
          <w:sz w:val="22"/>
          <w:szCs w:val="22"/>
        </w:rPr>
        <w:t>, New University of Lisbon</w:t>
      </w:r>
    </w:p>
    <w:p w14:paraId="40082ABC"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Humphrey </w:t>
      </w:r>
      <w:proofErr w:type="spellStart"/>
      <w:r w:rsidRPr="00264615">
        <w:rPr>
          <w:rFonts w:ascii="Arial" w:hAnsi="Arial" w:cs="Arial"/>
          <w:color w:val="1A1A1A"/>
          <w:sz w:val="22"/>
          <w:szCs w:val="22"/>
        </w:rPr>
        <w:t>Southall</w:t>
      </w:r>
      <w:proofErr w:type="spellEnd"/>
      <w:r w:rsidRPr="00264615">
        <w:rPr>
          <w:rFonts w:ascii="Arial" w:hAnsi="Arial" w:cs="Arial"/>
          <w:color w:val="1A1A1A"/>
          <w:sz w:val="22"/>
          <w:szCs w:val="22"/>
        </w:rPr>
        <w:t>, University of Portsmouth</w:t>
      </w:r>
    </w:p>
    <w:p w14:paraId="145C3E2C"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Joanna Taylor, Lancaster University</w:t>
      </w:r>
    </w:p>
    <w:p w14:paraId="31C9E997"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Rainer Simon, Austrian Institute of Technology</w:t>
      </w:r>
    </w:p>
    <w:p w14:paraId="2A1303E6" w14:textId="4DAE3BD1"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proofErr w:type="spellStart"/>
      <w:r w:rsidRPr="00264615">
        <w:rPr>
          <w:rFonts w:ascii="Arial" w:hAnsi="Arial" w:cs="Arial"/>
          <w:color w:val="1A1A1A"/>
          <w:sz w:val="22"/>
          <w:szCs w:val="22"/>
        </w:rPr>
        <w:t>Asanobu</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Kitamoto</w:t>
      </w:r>
      <w:proofErr w:type="spellEnd"/>
      <w:r w:rsidRPr="00264615">
        <w:rPr>
          <w:rFonts w:ascii="Arial" w:hAnsi="Arial" w:cs="Arial"/>
          <w:color w:val="1A1A1A"/>
          <w:sz w:val="22"/>
          <w:szCs w:val="22"/>
        </w:rPr>
        <w:t>, National Institute of Informatics</w:t>
      </w:r>
      <w:r w:rsidR="009D43EA">
        <w:rPr>
          <w:rFonts w:ascii="Arial" w:hAnsi="Arial" w:cs="Arial"/>
          <w:color w:val="1A1A1A"/>
          <w:sz w:val="22"/>
          <w:szCs w:val="22"/>
        </w:rPr>
        <w:t xml:space="preserve"> at Toky</w:t>
      </w:r>
      <w:r w:rsidR="00ED4BC8">
        <w:rPr>
          <w:rFonts w:ascii="Arial" w:hAnsi="Arial" w:cs="Arial"/>
          <w:color w:val="1A1A1A"/>
          <w:sz w:val="22"/>
          <w:szCs w:val="22"/>
        </w:rPr>
        <w:t>o</w:t>
      </w:r>
    </w:p>
    <w:p w14:paraId="36895151"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Elton Barker, The Open University</w:t>
      </w:r>
    </w:p>
    <w:p w14:paraId="4D016432"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Chris Donaldson, Lancaster University</w:t>
      </w:r>
    </w:p>
    <w:p w14:paraId="496DAEDA" w14:textId="77777777" w:rsidR="0026461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proofErr w:type="spellStart"/>
      <w:r w:rsidRPr="00264615">
        <w:rPr>
          <w:rFonts w:ascii="Arial" w:hAnsi="Arial" w:cs="Arial"/>
          <w:color w:val="1A1A1A"/>
          <w:sz w:val="22"/>
          <w:szCs w:val="22"/>
        </w:rPr>
        <w:t>Curdin</w:t>
      </w:r>
      <w:proofErr w:type="spellEnd"/>
      <w:r w:rsidRPr="00264615">
        <w:rPr>
          <w:rFonts w:ascii="Arial" w:hAnsi="Arial" w:cs="Arial"/>
          <w:color w:val="1A1A1A"/>
          <w:sz w:val="22"/>
          <w:szCs w:val="22"/>
        </w:rPr>
        <w:t xml:space="preserve"> </w:t>
      </w:r>
      <w:proofErr w:type="spellStart"/>
      <w:r w:rsidRPr="00264615">
        <w:rPr>
          <w:rFonts w:ascii="Arial" w:hAnsi="Arial" w:cs="Arial"/>
          <w:color w:val="1A1A1A"/>
          <w:sz w:val="22"/>
          <w:szCs w:val="22"/>
        </w:rPr>
        <w:t>Derungs</w:t>
      </w:r>
      <w:proofErr w:type="spellEnd"/>
      <w:r w:rsidRPr="00264615">
        <w:rPr>
          <w:rFonts w:ascii="Arial" w:hAnsi="Arial" w:cs="Arial"/>
          <w:color w:val="1A1A1A"/>
          <w:sz w:val="22"/>
          <w:szCs w:val="22"/>
        </w:rPr>
        <w:t>, University of Zurich</w:t>
      </w:r>
    </w:p>
    <w:p w14:paraId="09A3D6F8" w14:textId="0FD9AF20" w:rsidR="000543E5" w:rsidRPr="00264615" w:rsidRDefault="00264615" w:rsidP="00264615">
      <w:pPr>
        <w:pStyle w:val="ListParagraph"/>
        <w:widowControl w:val="0"/>
        <w:numPr>
          <w:ilvl w:val="0"/>
          <w:numId w:val="7"/>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264615">
        <w:rPr>
          <w:rFonts w:ascii="Arial" w:hAnsi="Arial" w:cs="Arial"/>
          <w:color w:val="1A1A1A"/>
          <w:sz w:val="22"/>
          <w:szCs w:val="22"/>
        </w:rPr>
        <w:t xml:space="preserve">Adam </w:t>
      </w:r>
      <w:proofErr w:type="spellStart"/>
      <w:r w:rsidRPr="00264615">
        <w:rPr>
          <w:rFonts w:ascii="Arial" w:hAnsi="Arial" w:cs="Arial"/>
          <w:color w:val="1A1A1A"/>
          <w:sz w:val="22"/>
          <w:szCs w:val="22"/>
        </w:rPr>
        <w:t>Rabinowitz</w:t>
      </w:r>
      <w:proofErr w:type="spellEnd"/>
      <w:r w:rsidRPr="00264615">
        <w:rPr>
          <w:rFonts w:ascii="Arial" w:hAnsi="Arial" w:cs="Arial"/>
          <w:color w:val="1A1A1A"/>
          <w:sz w:val="22"/>
          <w:szCs w:val="22"/>
        </w:rPr>
        <w:t>, University of Texas at Austin</w:t>
      </w:r>
    </w:p>
    <w:p w14:paraId="2D200E81" w14:textId="77777777" w:rsidR="00264615" w:rsidRPr="00264615" w:rsidRDefault="00264615"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6FD7D236" w14:textId="3E02706D" w:rsidR="003A2C89" w:rsidRDefault="003A2C89" w:rsidP="00E97492">
      <w:pPr>
        <w:widowControl w:val="0"/>
        <w:tabs>
          <w:tab w:val="left" w:pos="220"/>
          <w:tab w:val="left" w:pos="720"/>
        </w:tabs>
        <w:autoSpaceDE w:val="0"/>
        <w:autoSpaceDN w:val="0"/>
        <w:adjustRightInd w:val="0"/>
        <w:ind w:left="-851" w:right="-914"/>
        <w:jc w:val="both"/>
        <w:rPr>
          <w:rFonts w:ascii="Arial" w:hAnsi="Arial" w:cs="Arial"/>
          <w:color w:val="1A1A1A"/>
          <w:sz w:val="22"/>
          <w:szCs w:val="22"/>
        </w:rPr>
      </w:pPr>
      <w:r>
        <w:rPr>
          <w:rFonts w:ascii="Arial" w:hAnsi="Arial" w:cs="Arial"/>
          <w:color w:val="1A1A1A"/>
          <w:sz w:val="22"/>
          <w:szCs w:val="22"/>
        </w:rPr>
        <w:t xml:space="preserve">We aim for a </w:t>
      </w:r>
      <w:r w:rsidRPr="003A2C89">
        <w:rPr>
          <w:rFonts w:ascii="Arial" w:hAnsi="Arial" w:cs="Arial"/>
          <w:color w:val="1A1A1A"/>
          <w:sz w:val="22"/>
          <w:szCs w:val="22"/>
        </w:rPr>
        <w:t>balanced program committee</w:t>
      </w:r>
      <w:r>
        <w:rPr>
          <w:rFonts w:ascii="Arial" w:hAnsi="Arial" w:cs="Arial"/>
          <w:color w:val="1A1A1A"/>
          <w:sz w:val="22"/>
          <w:szCs w:val="22"/>
        </w:rPr>
        <w:t xml:space="preserve">, with researchers at different stages of their careers, and </w:t>
      </w:r>
      <w:r w:rsidRPr="003A2C89">
        <w:rPr>
          <w:rFonts w:ascii="Arial" w:hAnsi="Arial" w:cs="Arial"/>
          <w:color w:val="1A1A1A"/>
          <w:sz w:val="22"/>
          <w:szCs w:val="22"/>
        </w:rPr>
        <w:t xml:space="preserve">that draws from multiple disciplines, including the computer science and engineering, </w:t>
      </w:r>
      <w:proofErr w:type="spellStart"/>
      <w:r w:rsidRPr="003A2C89">
        <w:rPr>
          <w:rFonts w:ascii="Arial" w:hAnsi="Arial" w:cs="Arial"/>
          <w:color w:val="1A1A1A"/>
          <w:sz w:val="22"/>
          <w:szCs w:val="22"/>
        </w:rPr>
        <w:t>GIScience</w:t>
      </w:r>
      <w:proofErr w:type="spellEnd"/>
      <w:r w:rsidRPr="003A2C89">
        <w:rPr>
          <w:rFonts w:ascii="Arial" w:hAnsi="Arial" w:cs="Arial"/>
          <w:color w:val="1A1A1A"/>
          <w:sz w:val="22"/>
          <w:szCs w:val="22"/>
        </w:rPr>
        <w:t>, digital humanities, and others.</w:t>
      </w:r>
    </w:p>
    <w:p w14:paraId="7EC16F3F" w14:textId="77777777" w:rsidR="003A2C89" w:rsidRPr="007B7E0A" w:rsidRDefault="003A2C89"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6D7A8B8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Suggested important dates:</w:t>
      </w:r>
    </w:p>
    <w:p w14:paraId="1147DD64" w14:textId="77777777" w:rsidR="000543E5" w:rsidRPr="007B7E0A" w:rsidRDefault="000543E5" w:rsidP="00E97492">
      <w:pPr>
        <w:widowControl w:val="0"/>
        <w:autoSpaceDE w:val="0"/>
        <w:autoSpaceDN w:val="0"/>
        <w:adjustRightInd w:val="0"/>
        <w:ind w:left="-851" w:right="-914"/>
        <w:jc w:val="both"/>
        <w:rPr>
          <w:rFonts w:ascii="Arial" w:hAnsi="Arial" w:cs="Arial"/>
          <w:b/>
          <w:bCs/>
          <w:color w:val="1A1A1A"/>
          <w:sz w:val="10"/>
          <w:szCs w:val="10"/>
        </w:rPr>
      </w:pPr>
    </w:p>
    <w:p w14:paraId="0D04F7E8"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color w:val="1A1A1A"/>
          <w:sz w:val="22"/>
          <w:szCs w:val="22"/>
        </w:rPr>
        <w:t xml:space="preserve">With basis on the calendar </w:t>
      </w:r>
      <w:r w:rsidR="00866EC4">
        <w:rPr>
          <w:rFonts w:ascii="Arial" w:hAnsi="Arial" w:cs="Arial"/>
          <w:color w:val="1A1A1A"/>
          <w:sz w:val="22"/>
          <w:szCs w:val="22"/>
        </w:rPr>
        <w:t>of the</w:t>
      </w:r>
      <w:r w:rsidRPr="00866EC4">
        <w:rPr>
          <w:rFonts w:ascii="Arial" w:hAnsi="Arial" w:cs="Arial"/>
          <w:color w:val="1A1A1A"/>
          <w:sz w:val="22"/>
          <w:szCs w:val="22"/>
        </w:rPr>
        <w:t xml:space="preserve"> ACM SIGSPATIAL conference, we suggest the following dates:</w:t>
      </w:r>
    </w:p>
    <w:p w14:paraId="12A74A10"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36D105EE"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Deadline for submission: 9</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September, 2017</w:t>
      </w:r>
    </w:p>
    <w:p w14:paraId="0BDD4532"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Decisions to authors: 23</w:t>
      </w:r>
      <w:r w:rsidRPr="00866EC4">
        <w:rPr>
          <w:rFonts w:ascii="Arial" w:hAnsi="Arial" w:cs="Arial"/>
          <w:color w:val="1A1A1A"/>
          <w:sz w:val="22"/>
          <w:szCs w:val="22"/>
          <w:vertAlign w:val="superscript"/>
        </w:rPr>
        <w:t>rd</w:t>
      </w:r>
      <w:r w:rsidRPr="00866EC4">
        <w:rPr>
          <w:rFonts w:ascii="Arial" w:hAnsi="Arial" w:cs="Arial"/>
          <w:color w:val="1A1A1A"/>
          <w:sz w:val="22"/>
          <w:szCs w:val="22"/>
        </w:rPr>
        <w:t xml:space="preserve"> September, 2017</w:t>
      </w:r>
    </w:p>
    <w:p w14:paraId="42B43873"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Camera ready versions ready: 7</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October, 2017</w:t>
      </w:r>
    </w:p>
    <w:p w14:paraId="16E670D7" w14:textId="77777777" w:rsidR="000543E5" w:rsidRPr="00866EC4" w:rsidRDefault="000543E5" w:rsidP="00E97492">
      <w:pPr>
        <w:pStyle w:val="ListParagraph"/>
        <w:widowControl w:val="0"/>
        <w:numPr>
          <w:ilvl w:val="0"/>
          <w:numId w:val="8"/>
        </w:numPr>
        <w:tabs>
          <w:tab w:val="left" w:pos="220"/>
          <w:tab w:val="left" w:pos="720"/>
        </w:tabs>
        <w:autoSpaceDE w:val="0"/>
        <w:autoSpaceDN w:val="0"/>
        <w:adjustRightInd w:val="0"/>
        <w:ind w:left="0" w:right="-914" w:firstLine="0"/>
        <w:jc w:val="both"/>
        <w:rPr>
          <w:rFonts w:ascii="Arial" w:hAnsi="Arial" w:cs="Arial"/>
          <w:color w:val="1A1A1A"/>
          <w:sz w:val="22"/>
          <w:szCs w:val="22"/>
        </w:rPr>
      </w:pPr>
      <w:r w:rsidRPr="00866EC4">
        <w:rPr>
          <w:rFonts w:ascii="Arial" w:hAnsi="Arial" w:cs="Arial"/>
          <w:color w:val="1A1A1A"/>
          <w:sz w:val="22"/>
          <w:szCs w:val="22"/>
        </w:rPr>
        <w:t>Workshop: 7</w:t>
      </w:r>
      <w:r w:rsidRPr="00866EC4">
        <w:rPr>
          <w:rFonts w:ascii="Arial" w:hAnsi="Arial" w:cs="Arial"/>
          <w:color w:val="1A1A1A"/>
          <w:sz w:val="22"/>
          <w:szCs w:val="22"/>
          <w:vertAlign w:val="superscript"/>
        </w:rPr>
        <w:t>th</w:t>
      </w:r>
      <w:r w:rsidRPr="00866EC4">
        <w:rPr>
          <w:rFonts w:ascii="Arial" w:hAnsi="Arial" w:cs="Arial"/>
          <w:color w:val="1A1A1A"/>
          <w:sz w:val="22"/>
          <w:szCs w:val="22"/>
        </w:rPr>
        <w:t xml:space="preserve"> November, 2017</w:t>
      </w:r>
    </w:p>
    <w:p w14:paraId="2183B283" w14:textId="77777777" w:rsidR="000543E5" w:rsidRPr="007B7E0A" w:rsidRDefault="000543E5" w:rsidP="00E97492">
      <w:pPr>
        <w:widowControl w:val="0"/>
        <w:tabs>
          <w:tab w:val="left" w:pos="220"/>
          <w:tab w:val="left" w:pos="720"/>
        </w:tabs>
        <w:autoSpaceDE w:val="0"/>
        <w:autoSpaceDN w:val="0"/>
        <w:adjustRightInd w:val="0"/>
        <w:ind w:left="-851" w:right="-914"/>
        <w:jc w:val="both"/>
        <w:rPr>
          <w:rFonts w:ascii="Arial" w:hAnsi="Arial" w:cs="Arial"/>
          <w:color w:val="1A1A1A"/>
          <w:sz w:val="10"/>
          <w:szCs w:val="10"/>
        </w:rPr>
      </w:pPr>
    </w:p>
    <w:p w14:paraId="54640D3A" w14:textId="77777777" w:rsidR="000543E5" w:rsidRPr="00866EC4" w:rsidRDefault="000543E5" w:rsidP="00E97492">
      <w:pPr>
        <w:widowControl w:val="0"/>
        <w:autoSpaceDE w:val="0"/>
        <w:autoSpaceDN w:val="0"/>
        <w:adjustRightInd w:val="0"/>
        <w:ind w:left="-851" w:right="-914"/>
        <w:jc w:val="both"/>
        <w:rPr>
          <w:rFonts w:ascii="Arial" w:hAnsi="Arial" w:cs="Arial"/>
          <w:color w:val="1A1A1A"/>
          <w:sz w:val="22"/>
          <w:szCs w:val="22"/>
        </w:rPr>
      </w:pPr>
      <w:r w:rsidRPr="00866EC4">
        <w:rPr>
          <w:rFonts w:ascii="Arial" w:hAnsi="Arial" w:cs="Arial"/>
          <w:b/>
          <w:bCs/>
          <w:color w:val="1A1A1A"/>
          <w:sz w:val="22"/>
          <w:szCs w:val="22"/>
        </w:rPr>
        <w:t>Expected number of participants:</w:t>
      </w:r>
    </w:p>
    <w:p w14:paraId="1D5C4868" w14:textId="77777777" w:rsidR="000543E5" w:rsidRPr="007B7E0A" w:rsidRDefault="000543E5" w:rsidP="00E97492">
      <w:pPr>
        <w:widowControl w:val="0"/>
        <w:autoSpaceDE w:val="0"/>
        <w:autoSpaceDN w:val="0"/>
        <w:adjustRightInd w:val="0"/>
        <w:ind w:left="-851" w:right="-914"/>
        <w:jc w:val="both"/>
        <w:rPr>
          <w:rFonts w:ascii="Arial" w:hAnsi="Arial" w:cs="Arial"/>
          <w:color w:val="1A1A1A"/>
          <w:sz w:val="10"/>
          <w:szCs w:val="10"/>
        </w:rPr>
      </w:pPr>
    </w:p>
    <w:p w14:paraId="78528B8E" w14:textId="7F815EA4" w:rsidR="00F04CAE" w:rsidRPr="00866EC4" w:rsidRDefault="000543E5" w:rsidP="00E97492">
      <w:pPr>
        <w:ind w:left="-851" w:right="-914"/>
        <w:jc w:val="both"/>
        <w:rPr>
          <w:sz w:val="22"/>
          <w:szCs w:val="22"/>
        </w:rPr>
      </w:pPr>
      <w:r w:rsidRPr="00866EC4">
        <w:rPr>
          <w:rFonts w:ascii="Arial" w:hAnsi="Arial" w:cs="Arial"/>
          <w:color w:val="1A1A1A"/>
          <w:sz w:val="22"/>
          <w:szCs w:val="22"/>
        </w:rPr>
        <w:t>No previous instances of the workshop have been run at ACM SIGSPATIAL, making it hard to estimate the number of participants. We do, nonetheless, have information on the histo</w:t>
      </w:r>
      <w:r w:rsidR="00CC7A6C">
        <w:rPr>
          <w:rFonts w:ascii="Arial" w:hAnsi="Arial" w:cs="Arial"/>
          <w:color w:val="1A1A1A"/>
          <w:sz w:val="22"/>
          <w:szCs w:val="22"/>
        </w:rPr>
        <w:t>rical numbers of participants for</w:t>
      </w:r>
      <w:r w:rsidRPr="00866EC4">
        <w:rPr>
          <w:rFonts w:ascii="Arial" w:hAnsi="Arial" w:cs="Arial"/>
          <w:color w:val="1A1A1A"/>
          <w:sz w:val="22"/>
          <w:szCs w:val="22"/>
        </w:rPr>
        <w:t xml:space="preserve"> relate</w:t>
      </w:r>
      <w:bookmarkStart w:id="16" w:name="_GoBack"/>
      <w:bookmarkEnd w:id="16"/>
      <w:r w:rsidRPr="00866EC4">
        <w:rPr>
          <w:rFonts w:ascii="Arial" w:hAnsi="Arial" w:cs="Arial"/>
          <w:color w:val="1A1A1A"/>
          <w:sz w:val="22"/>
          <w:szCs w:val="22"/>
        </w:rPr>
        <w:t xml:space="preserve">d events. In June 2015, Prof. Lincoln Mullen organized a Spatial Humanities workshop at George Mason University, which </w:t>
      </w:r>
      <w:r w:rsidRPr="005874D8">
        <w:rPr>
          <w:rFonts w:ascii="Arial" w:hAnsi="Arial" w:cs="Arial"/>
          <w:sz w:val="22"/>
          <w:szCs w:val="22"/>
        </w:rPr>
        <w:t xml:space="preserve">had </w:t>
      </w:r>
      <w:r w:rsidR="005874D8" w:rsidRPr="005874D8">
        <w:rPr>
          <w:rFonts w:ascii="Arial" w:hAnsi="Arial" w:cs="Arial"/>
          <w:sz w:val="22"/>
          <w:szCs w:val="22"/>
        </w:rPr>
        <w:t xml:space="preserve">approximately 12 </w:t>
      </w:r>
      <w:r w:rsidRPr="005874D8">
        <w:rPr>
          <w:rFonts w:ascii="Arial" w:hAnsi="Arial" w:cs="Arial"/>
          <w:sz w:val="22"/>
          <w:szCs w:val="22"/>
        </w:rPr>
        <w:t>participants. In July 2016, in Warsaw, a workshop on Spa</w:t>
      </w:r>
      <w:r w:rsidR="004F0541" w:rsidRPr="005874D8">
        <w:rPr>
          <w:rFonts w:ascii="Arial" w:hAnsi="Arial" w:cs="Arial"/>
          <w:sz w:val="22"/>
          <w:szCs w:val="22"/>
        </w:rPr>
        <w:t>tial Humanities with the title “</w:t>
      </w:r>
      <w:r w:rsidRPr="005874D8">
        <w:rPr>
          <w:rFonts w:ascii="Arial" w:hAnsi="Arial" w:cs="Arial"/>
          <w:i/>
          <w:sz w:val="22"/>
          <w:szCs w:val="22"/>
        </w:rPr>
        <w:t>A Place for Places: Current Trends and Challenges in the Development and Use of Geo-Historical Gazetteers</w:t>
      </w:r>
      <w:r w:rsidRPr="005874D8">
        <w:rPr>
          <w:rFonts w:ascii="Arial" w:hAnsi="Arial" w:cs="Arial"/>
          <w:sz w:val="22"/>
          <w:szCs w:val="22"/>
        </w:rPr>
        <w:t>" was organized together with the 201</w:t>
      </w:r>
      <w:ins w:id="17" w:author="Paty" w:date="2017-02-23T12:35:00Z">
        <w:r w:rsidR="00226134" w:rsidRPr="005874D8">
          <w:rPr>
            <w:rFonts w:ascii="Arial" w:hAnsi="Arial" w:cs="Arial"/>
            <w:sz w:val="22"/>
            <w:szCs w:val="22"/>
          </w:rPr>
          <w:t>6</w:t>
        </w:r>
      </w:ins>
      <w:r w:rsidRPr="005874D8">
        <w:rPr>
          <w:rFonts w:ascii="Arial" w:hAnsi="Arial" w:cs="Arial"/>
          <w:sz w:val="22"/>
          <w:szCs w:val="22"/>
        </w:rPr>
        <w:t xml:space="preserve"> Digital Humanities conference. This workshop had approximately 20 participants. In September 2016, Prof. Ian Gregory organized a Spatial Humanities meeting at Lancaster University, which had</w:t>
      </w:r>
      <w:ins w:id="18" w:author="Paty" w:date="2017-02-23T12:22:00Z">
        <w:r w:rsidR="00226134" w:rsidRPr="005874D8">
          <w:rPr>
            <w:rFonts w:ascii="Arial" w:hAnsi="Arial" w:cs="Arial"/>
            <w:sz w:val="22"/>
            <w:szCs w:val="22"/>
          </w:rPr>
          <w:t xml:space="preserve"> approximately </w:t>
        </w:r>
      </w:ins>
      <w:ins w:id="19" w:author="Paty" w:date="2017-02-23T12:41:00Z">
        <w:r w:rsidR="00226134" w:rsidRPr="005874D8">
          <w:rPr>
            <w:rFonts w:ascii="Arial" w:hAnsi="Arial" w:cs="Arial"/>
            <w:sz w:val="22"/>
            <w:szCs w:val="22"/>
          </w:rPr>
          <w:t>7</w:t>
        </w:r>
      </w:ins>
      <w:ins w:id="20" w:author="Paty" w:date="2017-02-23T12:22:00Z">
        <w:r w:rsidR="009B3B26" w:rsidRPr="005874D8">
          <w:rPr>
            <w:rFonts w:ascii="Arial" w:hAnsi="Arial" w:cs="Arial"/>
            <w:sz w:val="22"/>
            <w:szCs w:val="22"/>
          </w:rPr>
          <w:t>0</w:t>
        </w:r>
      </w:ins>
      <w:r w:rsidRPr="005874D8">
        <w:rPr>
          <w:rFonts w:ascii="Arial" w:hAnsi="Arial" w:cs="Arial"/>
          <w:sz w:val="22"/>
          <w:szCs w:val="22"/>
        </w:rPr>
        <w:t xml:space="preserve"> participants.</w:t>
      </w:r>
      <w:ins w:id="21" w:author="Paty" w:date="2017-02-23T12:36:00Z">
        <w:r w:rsidR="00226134" w:rsidRPr="005874D8">
          <w:rPr>
            <w:rFonts w:ascii="Arial" w:hAnsi="Arial" w:cs="Arial"/>
            <w:sz w:val="22"/>
            <w:szCs w:val="22"/>
          </w:rPr>
          <w:t xml:space="preserve"> In October 2016, the </w:t>
        </w:r>
      </w:ins>
      <w:r w:rsidR="00CC7A6C" w:rsidRPr="005874D8">
        <w:rPr>
          <w:rFonts w:ascii="Arial" w:hAnsi="Arial" w:cs="Arial"/>
          <w:sz w:val="22"/>
          <w:szCs w:val="22"/>
        </w:rPr>
        <w:t>“</w:t>
      </w:r>
      <w:ins w:id="22" w:author="Paty" w:date="2017-02-23T12:37:00Z">
        <w:r w:rsidR="00226134" w:rsidRPr="005874D8">
          <w:rPr>
            <w:rFonts w:ascii="Arial" w:hAnsi="Arial" w:cs="Arial"/>
            <w:i/>
            <w:sz w:val="22"/>
            <w:szCs w:val="22"/>
          </w:rPr>
          <w:t>Creating Spatial Historical Knowledge</w:t>
        </w:r>
      </w:ins>
      <w:r w:rsidR="00CC7A6C" w:rsidRPr="005874D8">
        <w:rPr>
          <w:rFonts w:ascii="Arial" w:hAnsi="Arial" w:cs="Arial"/>
          <w:sz w:val="22"/>
          <w:szCs w:val="22"/>
        </w:rPr>
        <w:t>”</w:t>
      </w:r>
      <w:ins w:id="23" w:author="Paty" w:date="2017-02-23T12:37:00Z">
        <w:r w:rsidR="00226134" w:rsidRPr="005874D8">
          <w:rPr>
            <w:rFonts w:ascii="Arial" w:hAnsi="Arial" w:cs="Arial"/>
            <w:sz w:val="22"/>
            <w:szCs w:val="22"/>
          </w:rPr>
          <w:t xml:space="preserve"> conference took place at the German Historical Institute in Washington DC</w:t>
        </w:r>
      </w:ins>
      <w:r w:rsidR="00CC7A6C" w:rsidRPr="005874D8">
        <w:rPr>
          <w:rFonts w:ascii="Arial" w:hAnsi="Arial" w:cs="Arial"/>
          <w:sz w:val="22"/>
          <w:szCs w:val="22"/>
        </w:rPr>
        <w:t>,</w:t>
      </w:r>
      <w:ins w:id="24" w:author="Paty" w:date="2017-02-23T12:39:00Z">
        <w:r w:rsidR="00226134" w:rsidRPr="005874D8">
          <w:rPr>
            <w:rFonts w:ascii="Arial" w:hAnsi="Arial" w:cs="Arial"/>
            <w:sz w:val="22"/>
            <w:szCs w:val="22"/>
          </w:rPr>
          <w:t xml:space="preserve"> attracting around </w:t>
        </w:r>
      </w:ins>
      <w:ins w:id="25" w:author="Paty" w:date="2017-02-23T12:42:00Z">
        <w:r w:rsidR="00226134" w:rsidRPr="005874D8">
          <w:rPr>
            <w:rFonts w:ascii="Arial" w:hAnsi="Arial" w:cs="Arial"/>
            <w:sz w:val="22"/>
            <w:szCs w:val="22"/>
          </w:rPr>
          <w:t>60</w:t>
        </w:r>
      </w:ins>
      <w:ins w:id="26" w:author="Paty" w:date="2017-02-23T12:39:00Z">
        <w:r w:rsidR="00226134" w:rsidRPr="005874D8">
          <w:rPr>
            <w:rFonts w:ascii="Arial" w:hAnsi="Arial" w:cs="Arial"/>
            <w:sz w:val="22"/>
            <w:szCs w:val="22"/>
          </w:rPr>
          <w:t xml:space="preserve"> scholars</w:t>
        </w:r>
      </w:ins>
      <w:ins w:id="27" w:author="Paty" w:date="2017-02-23T12:37:00Z">
        <w:r w:rsidR="00226134" w:rsidRPr="005874D8">
          <w:rPr>
            <w:rFonts w:ascii="Arial" w:hAnsi="Arial" w:cs="Arial"/>
            <w:sz w:val="22"/>
            <w:szCs w:val="22"/>
          </w:rPr>
          <w:t>.</w:t>
        </w:r>
        <w:r w:rsidR="00226134">
          <w:rPr>
            <w:rFonts w:ascii="Arial" w:hAnsi="Arial" w:cs="Arial"/>
            <w:color w:val="1A1A1A"/>
            <w:sz w:val="22"/>
            <w:szCs w:val="22"/>
          </w:rPr>
          <w:t xml:space="preserve"> </w:t>
        </w:r>
      </w:ins>
    </w:p>
    <w:sectPr w:rsidR="00F04CAE" w:rsidRPr="00866EC4" w:rsidSect="00CF726E">
      <w:pgSz w:w="11900" w:h="16840"/>
      <w:pgMar w:top="567" w:right="1800" w:bottom="568" w:left="180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ABE9C2" w15:done="0"/>
  <w15:commentEx w15:paraId="6D5ECBFE" w15:done="0"/>
  <w15:commentEx w15:paraId="11D407B9" w15:done="0"/>
  <w15:commentEx w15:paraId="5B127972" w15:done="0"/>
  <w15:commentEx w15:paraId="0AAB5D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C858A4"/>
    <w:multiLevelType w:val="hybridMultilevel"/>
    <w:tmpl w:val="967EDE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3B584D4C"/>
    <w:multiLevelType w:val="hybridMultilevel"/>
    <w:tmpl w:val="29C4D176"/>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6">
    <w:nsid w:val="3B877127"/>
    <w:multiLevelType w:val="hybridMultilevel"/>
    <w:tmpl w:val="64D82A02"/>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7">
    <w:nsid w:val="684D23F5"/>
    <w:multiLevelType w:val="hybridMultilevel"/>
    <w:tmpl w:val="40F8EDCA"/>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y">
    <w15:presenceInfo w15:providerId="None" w15:userId="Pa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E5"/>
    <w:rsid w:val="000543E5"/>
    <w:rsid w:val="000D2FA6"/>
    <w:rsid w:val="001060E2"/>
    <w:rsid w:val="001E76FA"/>
    <w:rsid w:val="001F6988"/>
    <w:rsid w:val="00226134"/>
    <w:rsid w:val="00231C08"/>
    <w:rsid w:val="00237B6E"/>
    <w:rsid w:val="00264615"/>
    <w:rsid w:val="003063FD"/>
    <w:rsid w:val="003A21DF"/>
    <w:rsid w:val="003A2C89"/>
    <w:rsid w:val="00433BF6"/>
    <w:rsid w:val="004716FF"/>
    <w:rsid w:val="004F0541"/>
    <w:rsid w:val="005874D8"/>
    <w:rsid w:val="00764E3E"/>
    <w:rsid w:val="007B0142"/>
    <w:rsid w:val="007B7E0A"/>
    <w:rsid w:val="007F4C7F"/>
    <w:rsid w:val="0084488A"/>
    <w:rsid w:val="00866EC4"/>
    <w:rsid w:val="008704B9"/>
    <w:rsid w:val="00881121"/>
    <w:rsid w:val="008D69B9"/>
    <w:rsid w:val="009B3B26"/>
    <w:rsid w:val="009C1B84"/>
    <w:rsid w:val="009D43EA"/>
    <w:rsid w:val="009E3752"/>
    <w:rsid w:val="00A63463"/>
    <w:rsid w:val="00AD3611"/>
    <w:rsid w:val="00CC7A6C"/>
    <w:rsid w:val="00CF726E"/>
    <w:rsid w:val="00D57806"/>
    <w:rsid w:val="00D76C76"/>
    <w:rsid w:val="00D938CA"/>
    <w:rsid w:val="00DB6484"/>
    <w:rsid w:val="00E97492"/>
    <w:rsid w:val="00ED4BC8"/>
    <w:rsid w:val="00ED5CFC"/>
    <w:rsid w:val="00F04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6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1177</Words>
  <Characters>6712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50</cp:revision>
  <cp:lastPrinted>2017-02-24T06:34:00Z</cp:lastPrinted>
  <dcterms:created xsi:type="dcterms:W3CDTF">2017-02-24T06:34:00Z</dcterms:created>
  <dcterms:modified xsi:type="dcterms:W3CDTF">2017-04-17T16:19:00Z</dcterms:modified>
</cp:coreProperties>
</file>